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8E4E" w14:textId="064FE139" w:rsidR="00C1611C" w:rsidRDefault="00C1611C" w:rsidP="00C1611C">
      <w:pPr>
        <w:pStyle w:val="Heading3"/>
        <w:rPr>
          <w:lang w:val="es-MX"/>
        </w:rPr>
      </w:pPr>
      <w:r>
        <w:rPr>
          <w:lang w:val="es-MX"/>
        </w:rPr>
        <w:t>Asdasdasda</w:t>
      </w:r>
    </w:p>
    <w:p w14:paraId="67695982" w14:textId="77777777" w:rsidR="00C1611C" w:rsidRDefault="00C1611C" w:rsidP="00C1611C">
      <w:pPr>
        <w:pStyle w:val="Heading3"/>
        <w:jc w:val="center"/>
        <w:rPr>
          <w:lang w:val="es-MX"/>
        </w:rPr>
      </w:pPr>
    </w:p>
    <w:p w14:paraId="531615CA" w14:textId="418005BF" w:rsidR="00D043C7" w:rsidRPr="00C1611C" w:rsidRDefault="00D043C7" w:rsidP="00C1611C">
      <w:pPr>
        <w:pStyle w:val="Heading3"/>
        <w:jc w:val="center"/>
        <w:rPr>
          <w:color w:val="FF0000"/>
          <w:lang w:val="es-MX"/>
        </w:rPr>
      </w:pPr>
      <w:r w:rsidRPr="00C1611C">
        <w:rPr>
          <w:color w:val="FF0000"/>
          <w:lang w:val="es-MX"/>
        </w:rPr>
        <w:t>Asdasdasdasd</w:t>
      </w:r>
    </w:p>
    <w:p w14:paraId="0A661FBF" w14:textId="6DDCD2BB" w:rsidR="00D043C7" w:rsidRPr="00C1611C" w:rsidRDefault="00D043C7" w:rsidP="00C1611C">
      <w:pPr>
        <w:jc w:val="center"/>
        <w:rPr>
          <w:color w:val="FF0000"/>
          <w:lang w:val="es-MX"/>
        </w:rPr>
      </w:pPr>
      <w:r w:rsidRPr="00C1611C">
        <w:rPr>
          <w:color w:val="FF0000"/>
          <w:lang w:val="es-MX"/>
        </w:rPr>
        <w:t>Asdasdas</w:t>
      </w:r>
    </w:p>
    <w:p w14:paraId="38990F6E" w14:textId="1F9F5162" w:rsidR="00D043C7" w:rsidRPr="00C1611C" w:rsidRDefault="00D043C7" w:rsidP="00C1611C">
      <w:pPr>
        <w:jc w:val="center"/>
        <w:rPr>
          <w:color w:val="FF0000"/>
          <w:lang w:val="es-MX"/>
        </w:rPr>
      </w:pPr>
      <w:r w:rsidRPr="00C1611C">
        <w:rPr>
          <w:color w:val="FF0000"/>
          <w:lang w:val="es-MX"/>
        </w:rPr>
        <w:t>Dsa</w:t>
      </w:r>
    </w:p>
    <w:p w14:paraId="2F7969B1" w14:textId="7672AB69" w:rsidR="00D043C7" w:rsidRPr="00C1611C" w:rsidRDefault="00D043C7" w:rsidP="00C1611C">
      <w:pPr>
        <w:jc w:val="center"/>
        <w:rPr>
          <w:color w:val="FF0000"/>
          <w:lang w:val="en-US"/>
        </w:rPr>
      </w:pPr>
      <w:r w:rsidRPr="00C1611C">
        <w:rPr>
          <w:color w:val="FF0000"/>
          <w:lang w:val="en-US"/>
        </w:rPr>
        <w:t>D</w:t>
      </w:r>
    </w:p>
    <w:p w14:paraId="28CAA4FB" w14:textId="7306E956" w:rsidR="00D043C7" w:rsidRPr="00C1611C" w:rsidRDefault="00D043C7" w:rsidP="00C1611C">
      <w:pPr>
        <w:jc w:val="center"/>
        <w:rPr>
          <w:color w:val="FF0000"/>
          <w:lang w:val="en-US"/>
        </w:rPr>
      </w:pPr>
      <w:proofErr w:type="spellStart"/>
      <w:r w:rsidRPr="00C1611C">
        <w:rPr>
          <w:color w:val="FF0000"/>
          <w:lang w:val="en-US"/>
        </w:rPr>
        <w:t>Asd</w:t>
      </w:r>
      <w:proofErr w:type="spellEnd"/>
    </w:p>
    <w:p w14:paraId="07DEFD4D" w14:textId="1CCF255E" w:rsidR="00C1611C" w:rsidRDefault="00C1611C" w:rsidP="00D043C7">
      <w:pPr>
        <w:rPr>
          <w:lang w:val="en-US"/>
        </w:rPr>
      </w:pPr>
    </w:p>
    <w:p w14:paraId="51D947A9" w14:textId="7548B588" w:rsidR="00C1611C" w:rsidRDefault="00C1611C" w:rsidP="00D043C7">
      <w:pPr>
        <w:rPr>
          <w:lang w:val="en-US"/>
        </w:rPr>
      </w:pPr>
    </w:p>
    <w:p w14:paraId="016908B0" w14:textId="77777777" w:rsidR="00C1611C" w:rsidRPr="00D043C7" w:rsidRDefault="00C1611C" w:rsidP="00D043C7">
      <w:pPr>
        <w:rPr>
          <w:lang w:val="en-US"/>
        </w:rPr>
      </w:pPr>
    </w:p>
    <w:p w14:paraId="4E14643A" w14:textId="7F55EB58" w:rsidR="00D043C7" w:rsidRDefault="00D043C7" w:rsidP="00D043C7">
      <w:pPr>
        <w:rPr>
          <w:lang w:val="en-US"/>
        </w:rPr>
      </w:pPr>
    </w:p>
    <w:p w14:paraId="1E328CDA" w14:textId="77777777" w:rsidR="00D043C7" w:rsidRDefault="00D043C7" w:rsidP="00D043C7">
      <w:pPr>
        <w:pStyle w:val="Heading1"/>
        <w:rPr>
          <w:ins w:id="0" w:author="Edsson Madrigal Rico" w:date="2022-10-10T19:50:00Z"/>
          <w:lang w:val="en-US"/>
        </w:rPr>
      </w:pPr>
    </w:p>
    <w:p w14:paraId="3EF344EA" w14:textId="59E98231" w:rsidR="00D043C7" w:rsidRDefault="00D043C7" w:rsidP="00D043C7">
      <w:pPr>
        <w:rPr>
          <w:ins w:id="1" w:author="Edsson Madrigal Rico" w:date="2022-10-10T19:50:00Z"/>
          <w:lang w:val="en-US"/>
        </w:rPr>
      </w:pPr>
      <w:proofErr w:type="spellStart"/>
      <w:ins w:id="2" w:author="Edsson Madrigal Rico" w:date="2022-10-10T19:50:00Z">
        <w:r>
          <w:rPr>
            <w:lang w:val="en-US"/>
          </w:rPr>
          <w:t>Tituloe</w:t>
        </w:r>
        <w:proofErr w:type="spellEnd"/>
        <w:r>
          <w:rPr>
            <w:lang w:val="en-US"/>
          </w:rPr>
          <w:t xml:space="preserve"> 2</w:t>
        </w:r>
      </w:ins>
    </w:p>
    <w:p w14:paraId="6E347B39" w14:textId="3B9E7B0C" w:rsidR="00D043C7" w:rsidRDefault="00D043C7" w:rsidP="00D043C7">
      <w:pPr>
        <w:rPr>
          <w:ins w:id="3" w:author="Edsson Madrigal Rico" w:date="2022-10-10T19:50:00Z"/>
          <w:lang w:val="en-US"/>
        </w:rPr>
      </w:pPr>
    </w:p>
    <w:p w14:paraId="49E34FBA" w14:textId="7EE961AF" w:rsidR="00D043C7" w:rsidRPr="00D043C7" w:rsidRDefault="00D043C7" w:rsidP="00D043C7">
      <w:pPr>
        <w:rPr>
          <w:lang w:val="en-US"/>
        </w:rPr>
      </w:pPr>
      <w:proofErr w:type="spellStart"/>
      <w:ins w:id="4" w:author="Edsson Madrigal Rico" w:date="2022-10-10T19:50:00Z">
        <w:r>
          <w:rPr>
            <w:lang w:val="en-US"/>
          </w:rPr>
          <w:t>asdasd</w:t>
        </w:r>
      </w:ins>
      <w:proofErr w:type="spellEnd"/>
    </w:p>
    <w:sectPr w:rsidR="00D043C7" w:rsidRPr="00D0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sson Madrigal Rico">
    <w15:presenceInfo w15:providerId="Windows Live" w15:userId="318fd156b7a0b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A1"/>
    <w:rsid w:val="006931A1"/>
    <w:rsid w:val="00C1611C"/>
    <w:rsid w:val="00D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A72E"/>
  <w15:chartTrackingRefBased/>
  <w15:docId w15:val="{5E70C03E-773C-FF42-9657-67C8B4B9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1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043C7"/>
  </w:style>
  <w:style w:type="character" w:customStyle="1" w:styleId="Heading1Char">
    <w:name w:val="Heading 1 Char"/>
    <w:basedOn w:val="DefaultParagraphFont"/>
    <w:link w:val="Heading1"/>
    <w:uiPriority w:val="9"/>
    <w:rsid w:val="00D0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61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Edsson Madrigal Rico</dc:creator>
  <cp:keywords/>
  <dc:description/>
  <cp:lastModifiedBy>Edsson Madrigal Rico</cp:lastModifiedBy>
  <cp:revision>3</cp:revision>
  <dcterms:created xsi:type="dcterms:W3CDTF">2022-10-11T00:49:00Z</dcterms:created>
  <dcterms:modified xsi:type="dcterms:W3CDTF">2022-10-11T00:52:00Z</dcterms:modified>
</cp:coreProperties>
</file>